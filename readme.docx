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F18" w:rsidRDefault="007D1F18" w:rsidP="008D713A">
      <w:pPr>
        <w:pStyle w:val="1"/>
        <w:jc w:val="center"/>
        <w:rPr>
          <w:ins w:id="0" w:author="沈忠明" w:date="2016-12-28T11:06:00Z"/>
        </w:rPr>
        <w:pPrChange w:id="1" w:author="沈忠明" w:date="2016-12-28T11:06:00Z">
          <w:pPr>
            <w:widowControl/>
            <w:shd w:val="clear" w:color="auto" w:fill="FFFFFF"/>
            <w:spacing w:line="378" w:lineRule="atLeast"/>
            <w:jc w:val="left"/>
          </w:pPr>
        </w:pPrChange>
      </w:pPr>
      <w:r w:rsidRPr="008D713A">
        <w:t>Springmvc</w:t>
      </w:r>
    </w:p>
    <w:p w:rsidR="008D713A" w:rsidRPr="008D713A" w:rsidRDefault="008D713A" w:rsidP="008D713A">
      <w:pPr>
        <w:rPr>
          <w:rFonts w:hint="eastAsia"/>
          <w:rPrChange w:id="2" w:author="沈忠明" w:date="2016-12-28T11:06:00Z">
            <w:rPr/>
          </w:rPrChange>
        </w:rPr>
        <w:pPrChange w:id="3" w:author="沈忠明" w:date="2016-12-28T11:06:00Z">
          <w:pPr>
            <w:widowControl/>
            <w:shd w:val="clear" w:color="auto" w:fill="FFFFFF"/>
            <w:spacing w:line="378" w:lineRule="atLeast"/>
            <w:jc w:val="left"/>
          </w:pPr>
        </w:pPrChange>
      </w:pPr>
    </w:p>
    <w:p w:rsidR="00847145" w:rsidRPr="00847145" w:rsidDel="00395930" w:rsidRDefault="00847145" w:rsidP="0084714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moveFromRangeStart w:id="4" w:author="沈忠明" w:date="2016-12-28T11:05:00Z" w:name="move470686485"/>
      <w:moveFrom w:id="5" w:author="沈忠明" w:date="2016-12-28T11:05:00Z">
        <w:r w:rsidRPr="00847145" w:rsidDel="00395930">
          <w:rPr>
            <w:rFonts w:ascii="Helvetica" w:eastAsia="宋体" w:hAnsi="Helvetica" w:cs="Helvetica"/>
            <w:color w:val="000000"/>
            <w:kern w:val="0"/>
            <w:szCs w:val="21"/>
          </w:rPr>
          <w:t>到此集成就完成，接下来我们详细学习下有哪些验证约束注解吧。</w:t>
        </w:r>
      </w:moveFrom>
    </w:p>
    <w:moveFromRangeEnd w:id="4"/>
    <w:p w:rsidR="00847145" w:rsidRDefault="00847145" w:rsidP="00395930">
      <w:pPr>
        <w:pStyle w:val="2"/>
        <w:numPr>
          <w:ilvl w:val="0"/>
          <w:numId w:val="1"/>
        </w:numPr>
        <w:rPr>
          <w:ins w:id="6" w:author="沈忠明" w:date="2016-12-28T11:05:00Z"/>
          <w:rStyle w:val="a4"/>
        </w:rPr>
        <w:pPrChange w:id="7" w:author="沈忠明" w:date="2016-12-28T11:04:00Z">
          <w:pPr>
            <w:widowControl/>
            <w:shd w:val="clear" w:color="auto" w:fill="FFFFFF"/>
            <w:spacing w:after="120" w:line="360" w:lineRule="atLeast"/>
            <w:jc w:val="left"/>
            <w:outlineLvl w:val="2"/>
          </w:pPr>
        </w:pPrChange>
      </w:pPr>
      <w:del w:id="8" w:author="沈忠明" w:date="2016-12-28T11:04:00Z">
        <w:r w:rsidRPr="00395930" w:rsidDel="00395930">
          <w:rPr>
            <w:rStyle w:val="a4"/>
            <w:rPrChange w:id="9" w:author="沈忠明" w:date="2016-12-28T11:04:00Z">
              <w:rPr/>
            </w:rPrChange>
          </w:rPr>
          <w:delText>7.4.2.2</w:delText>
        </w:r>
        <w:r w:rsidRPr="00395930" w:rsidDel="00395930">
          <w:rPr>
            <w:rStyle w:val="a4"/>
            <w:rPrChange w:id="10" w:author="沈忠明" w:date="2016-12-28T11:04:00Z">
              <w:rPr/>
            </w:rPrChange>
          </w:rPr>
          <w:delText>、</w:delText>
        </w:r>
      </w:del>
      <w:r w:rsidRPr="00395930">
        <w:rPr>
          <w:rStyle w:val="a4"/>
          <w:rPrChange w:id="11" w:author="沈忠明" w:date="2016-12-28T11:04:00Z">
            <w:rPr/>
          </w:rPrChange>
        </w:rPr>
        <w:t>内置的验证约束注解</w:t>
      </w:r>
    </w:p>
    <w:p w:rsidR="008D713A" w:rsidRDefault="0064504E" w:rsidP="00395930">
      <w:pPr>
        <w:widowControl/>
        <w:shd w:val="clear" w:color="auto" w:fill="FFFFFF"/>
        <w:spacing w:line="378" w:lineRule="atLeast"/>
        <w:jc w:val="left"/>
        <w:rPr>
          <w:ins w:id="12" w:author="沈忠明" w:date="2016-12-28T11:09:00Z"/>
          <w:rFonts w:ascii="Helvetica" w:eastAsia="宋体" w:hAnsi="Helvetica" w:cs="Helvetica"/>
          <w:color w:val="000000"/>
          <w:kern w:val="0"/>
          <w:szCs w:val="21"/>
        </w:rPr>
        <w:pPrChange w:id="13" w:author="沈忠明" w:date="2016-12-28T11:06:00Z">
          <w:pPr>
            <w:pStyle w:val="a5"/>
            <w:widowControl/>
            <w:numPr>
              <w:numId w:val="1"/>
            </w:numPr>
            <w:shd w:val="clear" w:color="auto" w:fill="FFFFFF"/>
            <w:spacing w:line="378" w:lineRule="atLeast"/>
            <w:ind w:left="420" w:firstLineChars="0" w:hanging="420"/>
            <w:jc w:val="left"/>
          </w:pPr>
        </w:pPrChange>
      </w:pPr>
      <w:ins w:id="14" w:author="沈忠明" w:date="2016-12-28T11:08:00Z">
        <w:r>
          <w:rPr>
            <w:rFonts w:ascii="Helvetica" w:eastAsia="宋体" w:hAnsi="Helvetica" w:cs="Helvetica"/>
            <w:color w:val="000000"/>
            <w:kern w:val="0"/>
            <w:szCs w:val="21"/>
          </w:rPr>
          <w:t>加入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 xml:space="preserve">hibernate validator </w:t>
        </w:r>
      </w:ins>
      <w:ins w:id="15" w:author="沈忠明" w:date="2016-12-28T11:09:00Z"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对表单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>进行验证的步骤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 xml:space="preserve"> 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加入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>相关的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 xml:space="preserve"> 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验证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>jiar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文件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>，</w:t>
        </w:r>
      </w:ins>
    </w:p>
    <w:p w:rsidR="0064504E" w:rsidRDefault="0064504E" w:rsidP="00395930">
      <w:pPr>
        <w:widowControl/>
        <w:shd w:val="clear" w:color="auto" w:fill="FFFFFF"/>
        <w:spacing w:line="378" w:lineRule="atLeast"/>
        <w:jc w:val="left"/>
        <w:rPr>
          <w:ins w:id="16" w:author="沈忠明" w:date="2016-12-28T11:12:00Z"/>
          <w:rFonts w:ascii="Helvetica" w:eastAsia="宋体" w:hAnsi="Helvetica" w:cs="Helvetica" w:hint="eastAsia"/>
          <w:color w:val="000000"/>
          <w:kern w:val="0"/>
          <w:szCs w:val="21"/>
        </w:rPr>
        <w:pPrChange w:id="17" w:author="沈忠明" w:date="2016-12-28T11:06:00Z">
          <w:pPr>
            <w:pStyle w:val="a5"/>
            <w:widowControl/>
            <w:numPr>
              <w:numId w:val="1"/>
            </w:numPr>
            <w:shd w:val="clear" w:color="auto" w:fill="FFFFFF"/>
            <w:spacing w:line="378" w:lineRule="atLeast"/>
            <w:ind w:left="420" w:firstLineChars="0" w:hanging="420"/>
            <w:jc w:val="left"/>
          </w:pPr>
        </w:pPrChange>
      </w:pPr>
      <w:ins w:id="18" w:author="沈忠明" w:date="2016-12-28T11:09:00Z"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在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java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 xml:space="preserve">Bean </w:t>
        </w:r>
      </w:ins>
      <w:ins w:id="19" w:author="沈忠明" w:date="2016-12-28T11:10:00Z"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的属性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>上面采用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以下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>的注解来限制输入的字符，在提交表单后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 xml:space="preserve">validator 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会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>在</w:t>
        </w:r>
      </w:ins>
      <w:ins w:id="20" w:author="沈忠明" w:date="2016-12-28T11:11:00Z">
        <w:r>
          <w:rPr>
            <w:rFonts w:ascii="Helvetica" w:eastAsia="宋体" w:hAnsi="Helvetica" w:cs="Helvetica"/>
            <w:color w:val="000000"/>
            <w:kern w:val="0"/>
            <w:szCs w:val="21"/>
          </w:rPr>
          <w:t>数据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绑定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>的时候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 xml:space="preserve"> 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 xml:space="preserve">convertionService 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会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>加入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 xml:space="preserve">hibernate-validator </w:t>
        </w:r>
      </w:ins>
      <w:ins w:id="21" w:author="沈忠明" w:date="2016-12-28T11:12:00Z"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组件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>的验证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 xml:space="preserve"> </w:t>
        </w:r>
      </w:ins>
    </w:p>
    <w:p w:rsidR="0064504E" w:rsidRDefault="0064504E" w:rsidP="00395930">
      <w:pPr>
        <w:widowControl/>
        <w:shd w:val="clear" w:color="auto" w:fill="FFFFFF"/>
        <w:spacing w:line="378" w:lineRule="atLeast"/>
        <w:jc w:val="left"/>
        <w:rPr>
          <w:ins w:id="22" w:author="沈忠明" w:date="2016-12-28T11:12:00Z"/>
          <w:rFonts w:ascii="Helvetica" w:eastAsia="宋体" w:hAnsi="Helvetica" w:cs="Helvetica"/>
          <w:color w:val="000000"/>
          <w:kern w:val="0"/>
          <w:szCs w:val="21"/>
        </w:rPr>
        <w:pPrChange w:id="23" w:author="沈忠明" w:date="2016-12-28T11:06:00Z">
          <w:pPr>
            <w:pStyle w:val="a5"/>
            <w:widowControl/>
            <w:numPr>
              <w:numId w:val="1"/>
            </w:numPr>
            <w:shd w:val="clear" w:color="auto" w:fill="FFFFFF"/>
            <w:spacing w:line="378" w:lineRule="atLeast"/>
            <w:ind w:left="420" w:firstLineChars="0" w:hanging="420"/>
            <w:jc w:val="left"/>
          </w:pPr>
        </w:pPrChange>
      </w:pPr>
      <w:ins w:id="24" w:author="沈忠明" w:date="2016-12-28T11:12:00Z"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错误消息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>的国际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化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>：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>需要配置</w:t>
        </w:r>
        <w:r>
          <w:rPr>
            <w:rFonts w:ascii="Helvetica" w:eastAsia="宋体" w:hAnsi="Helvetica" w:cs="Helvetica" w:hint="eastAsia"/>
            <w:color w:val="000000"/>
            <w:kern w:val="0"/>
            <w:szCs w:val="21"/>
          </w:rPr>
          <w:t xml:space="preserve"> </w:t>
        </w:r>
        <w:r>
          <w:rPr>
            <w:rFonts w:ascii="Helvetica" w:eastAsia="宋体" w:hAnsi="Helvetica" w:cs="Helvetica"/>
            <w:color w:val="000000"/>
            <w:kern w:val="0"/>
            <w:szCs w:val="21"/>
          </w:rPr>
          <w:t xml:space="preserve">messageSource </w:t>
        </w:r>
      </w:ins>
    </w:p>
    <w:p w:rsidR="0064504E" w:rsidRDefault="0064504E" w:rsidP="0064504E">
      <w:pPr>
        <w:autoSpaceDE w:val="0"/>
        <w:autoSpaceDN w:val="0"/>
        <w:adjustRightInd w:val="0"/>
        <w:jc w:val="left"/>
        <w:rPr>
          <w:ins w:id="25" w:author="沈忠明" w:date="2016-12-28T11:12:00Z"/>
          <w:rFonts w:ascii="Consolas" w:hAnsi="Consolas" w:cs="Consolas"/>
          <w:kern w:val="0"/>
          <w:sz w:val="24"/>
          <w:szCs w:val="24"/>
        </w:rPr>
      </w:pPr>
      <w:ins w:id="26" w:author="沈忠明" w:date="2016-12-28T11:12:00Z">
        <w:r>
          <w:rPr>
            <w:rFonts w:ascii="Consolas" w:hAnsi="Consolas" w:cs="Consolas"/>
            <w:color w:val="3F5FBF"/>
            <w:kern w:val="0"/>
            <w:sz w:val="24"/>
            <w:szCs w:val="24"/>
          </w:rPr>
          <w:t xml:space="preserve">&lt;!-- </w:t>
        </w:r>
        <w:r>
          <w:rPr>
            <w:rFonts w:ascii="Consolas" w:hAnsi="Consolas" w:cs="Consolas"/>
            <w:color w:val="3F5FBF"/>
            <w:kern w:val="0"/>
            <w:sz w:val="24"/>
            <w:szCs w:val="24"/>
          </w:rPr>
          <w:t>开启国际化资源文件，信息本地化</w:t>
        </w:r>
        <w:r>
          <w:rPr>
            <w:rFonts w:ascii="Consolas" w:hAnsi="Consolas" w:cs="Consolas"/>
            <w:color w:val="3F5FBF"/>
            <w:kern w:val="0"/>
            <w:sz w:val="24"/>
            <w:szCs w:val="24"/>
          </w:rPr>
          <w:t xml:space="preserve"> --&gt;</w:t>
        </w:r>
      </w:ins>
    </w:p>
    <w:p w:rsidR="0064504E" w:rsidRDefault="0064504E" w:rsidP="0064504E">
      <w:pPr>
        <w:autoSpaceDE w:val="0"/>
        <w:autoSpaceDN w:val="0"/>
        <w:adjustRightInd w:val="0"/>
        <w:jc w:val="left"/>
        <w:rPr>
          <w:ins w:id="27" w:author="沈忠明" w:date="2016-12-28T11:12:00Z"/>
          <w:rFonts w:ascii="Consolas" w:hAnsi="Consolas" w:cs="Consolas"/>
          <w:kern w:val="0"/>
          <w:sz w:val="24"/>
          <w:szCs w:val="24"/>
        </w:rPr>
      </w:pPr>
      <w:ins w:id="28" w:author="沈忠明" w:date="2016-12-28T11:12:00Z">
        <w:r>
          <w:rPr>
            <w:rFonts w:ascii="Consolas" w:hAnsi="Consolas" w:cs="Consolas"/>
            <w:color w:val="000000"/>
            <w:kern w:val="0"/>
            <w:sz w:val="24"/>
            <w:szCs w:val="24"/>
          </w:rPr>
          <w:tab/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&lt;</w:t>
        </w:r>
        <w:r>
          <w:rPr>
            <w:rFonts w:ascii="Consolas" w:hAnsi="Consolas" w:cs="Consolas"/>
            <w:color w:val="3F7F7F"/>
            <w:kern w:val="0"/>
            <w:sz w:val="24"/>
            <w:szCs w:val="24"/>
          </w:rPr>
          <w:t>bean</w:t>
        </w:r>
        <w:r>
          <w:rPr>
            <w:rFonts w:ascii="Consolas" w:hAnsi="Consolas" w:cs="Consolas"/>
            <w:kern w:val="0"/>
            <w:sz w:val="24"/>
            <w:szCs w:val="24"/>
          </w:rPr>
          <w:t xml:space="preserve"> </w:t>
        </w:r>
        <w:r>
          <w:rPr>
            <w:rFonts w:ascii="Consolas" w:hAnsi="Consolas" w:cs="Consolas"/>
            <w:color w:val="7F007F"/>
            <w:kern w:val="0"/>
            <w:sz w:val="24"/>
            <w:szCs w:val="24"/>
          </w:rPr>
          <w:t>id</w:t>
        </w:r>
        <w:r>
          <w:rPr>
            <w:rFonts w:ascii="Consolas" w:hAnsi="Consolas" w:cs="Consolas"/>
            <w:color w:val="000000"/>
            <w:kern w:val="0"/>
            <w:sz w:val="24"/>
            <w:szCs w:val="24"/>
          </w:rPr>
          <w:t>=</w:t>
        </w:r>
        <w:r>
          <w:rPr>
            <w:rFonts w:ascii="Consolas" w:hAnsi="Consolas" w:cs="Consolas"/>
            <w:i/>
            <w:iCs/>
            <w:color w:val="2A00FF"/>
            <w:kern w:val="0"/>
            <w:sz w:val="24"/>
            <w:szCs w:val="24"/>
          </w:rPr>
          <w:t>"messageSource"</w:t>
        </w:r>
      </w:ins>
    </w:p>
    <w:p w:rsidR="0064504E" w:rsidRDefault="0064504E" w:rsidP="0064504E">
      <w:pPr>
        <w:autoSpaceDE w:val="0"/>
        <w:autoSpaceDN w:val="0"/>
        <w:adjustRightInd w:val="0"/>
        <w:jc w:val="left"/>
        <w:rPr>
          <w:ins w:id="29" w:author="沈忠明" w:date="2016-12-28T11:12:00Z"/>
          <w:rFonts w:ascii="Consolas" w:hAnsi="Consolas" w:cs="Consolas"/>
          <w:kern w:val="0"/>
          <w:sz w:val="24"/>
          <w:szCs w:val="24"/>
        </w:rPr>
      </w:pPr>
      <w:ins w:id="30" w:author="沈忠明" w:date="2016-12-28T11:12:00Z">
        <w:r>
          <w:rPr>
            <w:rFonts w:ascii="Consolas" w:hAnsi="Consolas" w:cs="Consolas"/>
            <w:kern w:val="0"/>
            <w:sz w:val="24"/>
            <w:szCs w:val="24"/>
          </w:rPr>
          <w:tab/>
        </w:r>
        <w:r>
          <w:rPr>
            <w:rFonts w:ascii="Consolas" w:hAnsi="Consolas" w:cs="Consolas"/>
            <w:kern w:val="0"/>
            <w:sz w:val="24"/>
            <w:szCs w:val="24"/>
          </w:rPr>
          <w:tab/>
        </w:r>
        <w:r>
          <w:rPr>
            <w:rFonts w:ascii="Consolas" w:hAnsi="Consolas" w:cs="Consolas"/>
            <w:color w:val="7F007F"/>
            <w:kern w:val="0"/>
            <w:sz w:val="24"/>
            <w:szCs w:val="24"/>
          </w:rPr>
          <w:t>class</w:t>
        </w:r>
        <w:r>
          <w:rPr>
            <w:rFonts w:ascii="Consolas" w:hAnsi="Consolas" w:cs="Consolas"/>
            <w:color w:val="000000"/>
            <w:kern w:val="0"/>
            <w:sz w:val="24"/>
            <w:szCs w:val="24"/>
          </w:rPr>
          <w:t>=</w:t>
        </w:r>
        <w:r>
          <w:rPr>
            <w:rFonts w:ascii="Consolas" w:hAnsi="Consolas" w:cs="Consolas"/>
            <w:i/>
            <w:iCs/>
            <w:color w:val="2A00FF"/>
            <w:kern w:val="0"/>
            <w:sz w:val="24"/>
            <w:szCs w:val="24"/>
          </w:rPr>
          <w:t>"org.springframework.context.support.ResourceBundleMessageSource"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&gt;</w:t>
        </w:r>
      </w:ins>
    </w:p>
    <w:p w:rsidR="0064504E" w:rsidRDefault="0064504E" w:rsidP="0064504E">
      <w:pPr>
        <w:autoSpaceDE w:val="0"/>
        <w:autoSpaceDN w:val="0"/>
        <w:adjustRightInd w:val="0"/>
        <w:jc w:val="left"/>
        <w:rPr>
          <w:ins w:id="31" w:author="沈忠明" w:date="2016-12-28T11:12:00Z"/>
          <w:rFonts w:ascii="Consolas" w:hAnsi="Consolas" w:cs="Consolas"/>
          <w:kern w:val="0"/>
          <w:sz w:val="24"/>
          <w:szCs w:val="24"/>
        </w:rPr>
      </w:pPr>
      <w:ins w:id="32" w:author="沈忠明" w:date="2016-12-28T11:12:00Z">
        <w:r>
          <w:rPr>
            <w:rFonts w:ascii="Consolas" w:hAnsi="Consolas" w:cs="Consolas"/>
            <w:color w:val="000000"/>
            <w:kern w:val="0"/>
            <w:sz w:val="24"/>
            <w:szCs w:val="24"/>
          </w:rPr>
          <w:tab/>
        </w:r>
        <w:r>
          <w:rPr>
            <w:rFonts w:ascii="Consolas" w:hAnsi="Consolas" w:cs="Consolas"/>
            <w:color w:val="000000"/>
            <w:kern w:val="0"/>
            <w:sz w:val="24"/>
            <w:szCs w:val="24"/>
          </w:rPr>
          <w:tab/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&lt;</w:t>
        </w:r>
        <w:r>
          <w:rPr>
            <w:rFonts w:ascii="Consolas" w:hAnsi="Consolas" w:cs="Consolas"/>
            <w:color w:val="3F7F7F"/>
            <w:kern w:val="0"/>
            <w:sz w:val="24"/>
            <w:szCs w:val="24"/>
          </w:rPr>
          <w:t>property</w:t>
        </w:r>
        <w:r>
          <w:rPr>
            <w:rFonts w:ascii="Consolas" w:hAnsi="Consolas" w:cs="Consolas"/>
            <w:kern w:val="0"/>
            <w:sz w:val="24"/>
            <w:szCs w:val="24"/>
          </w:rPr>
          <w:t xml:space="preserve"> </w:t>
        </w:r>
        <w:r>
          <w:rPr>
            <w:rFonts w:ascii="Consolas" w:hAnsi="Consolas" w:cs="Consolas"/>
            <w:color w:val="7F007F"/>
            <w:kern w:val="0"/>
            <w:sz w:val="24"/>
            <w:szCs w:val="24"/>
          </w:rPr>
          <w:t>name</w:t>
        </w:r>
        <w:r>
          <w:rPr>
            <w:rFonts w:ascii="Consolas" w:hAnsi="Consolas" w:cs="Consolas"/>
            <w:color w:val="000000"/>
            <w:kern w:val="0"/>
            <w:sz w:val="24"/>
            <w:szCs w:val="24"/>
          </w:rPr>
          <w:t>=</w:t>
        </w:r>
        <w:r>
          <w:rPr>
            <w:rFonts w:ascii="Consolas" w:hAnsi="Consolas" w:cs="Consolas"/>
            <w:i/>
            <w:iCs/>
            <w:color w:val="2A00FF"/>
            <w:kern w:val="0"/>
            <w:sz w:val="24"/>
            <w:szCs w:val="24"/>
          </w:rPr>
          <w:t>"basename"</w:t>
        </w:r>
        <w:r>
          <w:rPr>
            <w:rFonts w:ascii="Consolas" w:hAnsi="Consolas" w:cs="Consolas"/>
            <w:kern w:val="0"/>
            <w:sz w:val="24"/>
            <w:szCs w:val="24"/>
          </w:rPr>
          <w:t xml:space="preserve"> </w:t>
        </w:r>
        <w:r>
          <w:rPr>
            <w:rFonts w:ascii="Consolas" w:hAnsi="Consolas" w:cs="Consolas"/>
            <w:color w:val="7F007F"/>
            <w:kern w:val="0"/>
            <w:sz w:val="24"/>
            <w:szCs w:val="24"/>
          </w:rPr>
          <w:t>value</w:t>
        </w:r>
        <w:r>
          <w:rPr>
            <w:rFonts w:ascii="Consolas" w:hAnsi="Consolas" w:cs="Consolas"/>
            <w:color w:val="000000"/>
            <w:kern w:val="0"/>
            <w:sz w:val="24"/>
            <w:szCs w:val="24"/>
          </w:rPr>
          <w:t>=</w:t>
        </w:r>
        <w:r>
          <w:rPr>
            <w:rFonts w:ascii="Consolas" w:hAnsi="Consolas" w:cs="Consolas"/>
            <w:i/>
            <w:iCs/>
            <w:color w:val="2A00FF"/>
            <w:kern w:val="0"/>
            <w:sz w:val="24"/>
            <w:szCs w:val="24"/>
          </w:rPr>
          <w:t>"i18n"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&gt;&lt;/</w:t>
        </w:r>
        <w:r>
          <w:rPr>
            <w:rFonts w:ascii="Consolas" w:hAnsi="Consolas" w:cs="Consolas"/>
            <w:color w:val="3F7F7F"/>
            <w:kern w:val="0"/>
            <w:sz w:val="24"/>
            <w:szCs w:val="24"/>
          </w:rPr>
          <w:t>property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&gt;</w:t>
        </w:r>
      </w:ins>
    </w:p>
    <w:p w:rsidR="0064504E" w:rsidRDefault="0064504E" w:rsidP="0064504E">
      <w:pPr>
        <w:widowControl/>
        <w:shd w:val="clear" w:color="auto" w:fill="FFFFFF"/>
        <w:spacing w:line="378" w:lineRule="atLeast"/>
        <w:jc w:val="left"/>
        <w:rPr>
          <w:ins w:id="33" w:author="沈忠明" w:date="2016-12-28T11:13:00Z"/>
          <w:rFonts w:ascii="Consolas" w:hAnsi="Consolas" w:cs="Consolas"/>
          <w:color w:val="008080"/>
          <w:kern w:val="0"/>
          <w:sz w:val="24"/>
          <w:szCs w:val="24"/>
        </w:rPr>
        <w:pPrChange w:id="34" w:author="沈忠明" w:date="2016-12-28T11:06:00Z">
          <w:pPr>
            <w:pStyle w:val="a5"/>
            <w:widowControl/>
            <w:numPr>
              <w:numId w:val="1"/>
            </w:numPr>
            <w:shd w:val="clear" w:color="auto" w:fill="FFFFFF"/>
            <w:spacing w:line="378" w:lineRule="atLeast"/>
            <w:ind w:left="420" w:firstLineChars="0" w:hanging="420"/>
            <w:jc w:val="left"/>
          </w:pPr>
        </w:pPrChange>
      </w:pPr>
      <w:ins w:id="35" w:author="沈忠明" w:date="2016-12-28T11:12:00Z">
        <w:r>
          <w:rPr>
            <w:rFonts w:ascii="Consolas" w:hAnsi="Consolas" w:cs="Consolas"/>
            <w:color w:val="000000"/>
            <w:kern w:val="0"/>
            <w:sz w:val="24"/>
            <w:szCs w:val="24"/>
          </w:rPr>
          <w:tab/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&lt;/</w:t>
        </w:r>
        <w:r>
          <w:rPr>
            <w:rFonts w:ascii="Consolas" w:hAnsi="Consolas" w:cs="Consolas"/>
            <w:color w:val="3F7F7F"/>
            <w:kern w:val="0"/>
            <w:sz w:val="24"/>
            <w:szCs w:val="24"/>
          </w:rPr>
          <w:t>bean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&gt;</w:t>
        </w:r>
      </w:ins>
    </w:p>
    <w:p w:rsidR="00750998" w:rsidRDefault="00750998" w:rsidP="0064504E">
      <w:pPr>
        <w:widowControl/>
        <w:shd w:val="clear" w:color="auto" w:fill="FFFFFF"/>
        <w:spacing w:line="378" w:lineRule="atLeast"/>
        <w:jc w:val="left"/>
        <w:rPr>
          <w:ins w:id="36" w:author="沈忠明" w:date="2016-12-28T11:13:00Z"/>
          <w:rFonts w:ascii="Consolas" w:hAnsi="Consolas" w:cs="Consolas"/>
          <w:color w:val="008080"/>
          <w:kern w:val="0"/>
          <w:sz w:val="24"/>
          <w:szCs w:val="24"/>
        </w:rPr>
        <w:pPrChange w:id="37" w:author="沈忠明" w:date="2016-12-28T11:06:00Z">
          <w:pPr>
            <w:pStyle w:val="a5"/>
            <w:widowControl/>
            <w:numPr>
              <w:numId w:val="1"/>
            </w:numPr>
            <w:shd w:val="clear" w:color="auto" w:fill="FFFFFF"/>
            <w:spacing w:line="378" w:lineRule="atLeast"/>
            <w:ind w:left="420" w:firstLineChars="0" w:hanging="420"/>
            <w:jc w:val="left"/>
          </w:pPr>
        </w:pPrChange>
      </w:pPr>
    </w:p>
    <w:p w:rsidR="00750998" w:rsidRDefault="00750998" w:rsidP="0064504E">
      <w:pPr>
        <w:widowControl/>
        <w:shd w:val="clear" w:color="auto" w:fill="FFFFFF"/>
        <w:spacing w:line="378" w:lineRule="atLeast"/>
        <w:jc w:val="left"/>
        <w:rPr>
          <w:ins w:id="38" w:author="沈忠明" w:date="2016-12-28T11:17:00Z"/>
          <w:rFonts w:ascii="Consolas" w:hAnsi="Consolas" w:cs="Consolas"/>
          <w:color w:val="008080"/>
          <w:kern w:val="0"/>
          <w:sz w:val="24"/>
          <w:szCs w:val="24"/>
        </w:rPr>
        <w:pPrChange w:id="39" w:author="沈忠明" w:date="2016-12-28T11:06:00Z">
          <w:pPr>
            <w:pStyle w:val="a5"/>
            <w:widowControl/>
            <w:numPr>
              <w:numId w:val="1"/>
            </w:numPr>
            <w:shd w:val="clear" w:color="auto" w:fill="FFFFFF"/>
            <w:spacing w:line="378" w:lineRule="atLeast"/>
            <w:ind w:left="420" w:firstLineChars="0" w:hanging="420"/>
            <w:jc w:val="left"/>
          </w:pPr>
        </w:pPrChange>
      </w:pPr>
      <w:ins w:id="40" w:author="沈忠明" w:date="2016-12-28T11:13:00Z"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错误消息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 xml:space="preserve"> </w:t>
        </w:r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已经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表单的会显示功能要借助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@ModelAttribut</w:t>
        </w:r>
      </w:ins>
      <w:ins w:id="41" w:author="沈忠明" w:date="2016-12-28T11:14:00Z">
        <w:r>
          <w:rPr>
            <w:rFonts w:ascii="Consolas" w:hAnsi="Consolas" w:cs="Consolas"/>
            <w:color w:val="008080"/>
            <w:kern w:val="0"/>
            <w:sz w:val="24"/>
            <w:szCs w:val="24"/>
          </w:rPr>
          <w:t xml:space="preserve">e </w:t>
        </w:r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注解</w:t>
        </w:r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 xml:space="preserve"> </w:t>
        </w:r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在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 xml:space="preserve">controller </w:t>
        </w:r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里面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提供对应的</w:t>
        </w:r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方法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来保存模型数据（</w:t>
        </w:r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mode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 xml:space="preserve">lAttribute </w:t>
        </w:r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里面属性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的名称最好</w:t>
        </w:r>
      </w:ins>
      <w:ins w:id="42" w:author="沈忠明" w:date="2016-12-28T11:15:00Z"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是</w:t>
        </w:r>
      </w:ins>
      <w:ins w:id="43" w:author="沈忠明" w:date="2016-12-28T11:16:00Z"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数据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模型的类</w:t>
        </w:r>
      </w:ins>
      <w:ins w:id="44" w:author="沈忠明" w:date="2016-12-28T11:17:00Z"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名称小写</w:t>
        </w:r>
      </w:ins>
      <w:ins w:id="45" w:author="沈忠明" w:date="2016-12-28T11:14:00Z"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）</w:t>
        </w:r>
      </w:ins>
      <w:ins w:id="46" w:author="沈忠明" w:date="2016-12-28T11:17:00Z"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 xml:space="preserve"> </w:t>
        </w:r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在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页面加入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fmt</w:t>
        </w:r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标签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用于页面的消息</w:t>
        </w:r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回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显</w:t>
        </w:r>
      </w:ins>
    </w:p>
    <w:p w:rsidR="00750998" w:rsidRDefault="00750998" w:rsidP="0064504E">
      <w:pPr>
        <w:widowControl/>
        <w:shd w:val="clear" w:color="auto" w:fill="FFFFFF"/>
        <w:spacing w:line="378" w:lineRule="atLeast"/>
        <w:jc w:val="left"/>
        <w:rPr>
          <w:ins w:id="47" w:author="沈忠明" w:date="2016-12-28T11:18:00Z"/>
          <w:rFonts w:ascii="Consolas" w:hAnsi="Consolas" w:cs="Consolas"/>
          <w:color w:val="008080"/>
          <w:kern w:val="0"/>
          <w:sz w:val="24"/>
          <w:szCs w:val="24"/>
        </w:rPr>
        <w:pPrChange w:id="48" w:author="沈忠明" w:date="2016-12-28T11:06:00Z">
          <w:pPr>
            <w:pStyle w:val="a5"/>
            <w:widowControl/>
            <w:numPr>
              <w:numId w:val="1"/>
            </w:numPr>
            <w:shd w:val="clear" w:color="auto" w:fill="FFFFFF"/>
            <w:spacing w:line="378" w:lineRule="atLeast"/>
            <w:ind w:left="420" w:firstLineChars="0" w:hanging="420"/>
            <w:jc w:val="left"/>
          </w:pPr>
        </w:pPrChange>
      </w:pPr>
      <w:ins w:id="49" w:author="沈忠明" w:date="2016-12-28T11:18:00Z">
        <w:r w:rsidRPr="00750998">
          <w:rPr>
            <w:rFonts w:ascii="Consolas" w:hAnsi="Consolas" w:cs="Consolas"/>
            <w:color w:val="008080"/>
            <w:kern w:val="0"/>
            <w:sz w:val="24"/>
            <w:szCs w:val="24"/>
            <w:rPrChange w:id="50" w:author="沈忠明" w:date="2016-12-28T11:18:00Z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rPrChange>
          </w:rPr>
          <w:t>&lt;form:errors path="name" cssClass="err"/&gt;</w:t>
        </w:r>
      </w:ins>
    </w:p>
    <w:p w:rsidR="00750998" w:rsidRDefault="00750998" w:rsidP="0064504E">
      <w:pPr>
        <w:widowControl/>
        <w:shd w:val="clear" w:color="auto" w:fill="FFFFFF"/>
        <w:spacing w:line="378" w:lineRule="atLeast"/>
        <w:jc w:val="left"/>
        <w:rPr>
          <w:ins w:id="51" w:author="沈忠明" w:date="2016-12-28T11:18:00Z"/>
          <w:rFonts w:ascii="Consolas" w:hAnsi="Consolas" w:cs="Consolas"/>
          <w:color w:val="008080"/>
          <w:kern w:val="0"/>
          <w:sz w:val="24"/>
          <w:szCs w:val="24"/>
        </w:rPr>
        <w:pPrChange w:id="52" w:author="沈忠明" w:date="2016-12-28T11:06:00Z">
          <w:pPr>
            <w:pStyle w:val="a5"/>
            <w:widowControl/>
            <w:numPr>
              <w:numId w:val="1"/>
            </w:numPr>
            <w:shd w:val="clear" w:color="auto" w:fill="FFFFFF"/>
            <w:spacing w:line="378" w:lineRule="atLeast"/>
            <w:ind w:left="420" w:firstLineChars="0" w:hanging="420"/>
            <w:jc w:val="left"/>
          </w:pPr>
        </w:pPrChange>
      </w:pPr>
    </w:p>
    <w:p w:rsidR="00750998" w:rsidRDefault="00750998" w:rsidP="0064504E">
      <w:pPr>
        <w:widowControl/>
        <w:shd w:val="clear" w:color="auto" w:fill="FFFFFF"/>
        <w:spacing w:line="378" w:lineRule="atLeast"/>
        <w:jc w:val="left"/>
        <w:rPr>
          <w:ins w:id="53" w:author="沈忠明" w:date="2016-12-28T11:18:00Z"/>
          <w:rFonts w:ascii="Consolas" w:hAnsi="Consolas" w:cs="Consolas"/>
          <w:color w:val="008080"/>
          <w:kern w:val="0"/>
          <w:sz w:val="24"/>
          <w:szCs w:val="24"/>
        </w:rPr>
        <w:pPrChange w:id="54" w:author="沈忠明" w:date="2016-12-28T11:06:00Z">
          <w:pPr>
            <w:pStyle w:val="a5"/>
            <w:widowControl/>
            <w:numPr>
              <w:numId w:val="1"/>
            </w:numPr>
            <w:shd w:val="clear" w:color="auto" w:fill="FFFFFF"/>
            <w:spacing w:line="378" w:lineRule="atLeast"/>
            <w:ind w:left="420" w:firstLineChars="0" w:hanging="420"/>
            <w:jc w:val="left"/>
          </w:pPr>
        </w:pPrChange>
      </w:pPr>
      <w:ins w:id="55" w:author="沈忠明" w:date="2016-12-28T11:18:00Z">
        <w:r>
          <w:rPr>
            <w:rFonts w:ascii="Consolas" w:hAnsi="Consolas" w:cs="Consolas" w:hint="eastAsia"/>
            <w:color w:val="008080"/>
            <w:kern w:val="0"/>
            <w:sz w:val="24"/>
            <w:szCs w:val="24"/>
          </w:rPr>
          <w:t>以上是</w:t>
        </w:r>
        <w:r>
          <w:rPr>
            <w:rFonts w:ascii="Consolas" w:hAnsi="Consolas" w:cs="Consolas"/>
            <w:color w:val="008080"/>
            <w:kern w:val="0"/>
            <w:sz w:val="24"/>
            <w:szCs w:val="24"/>
          </w:rPr>
          <w:t>大致的步骤</w:t>
        </w:r>
      </w:ins>
    </w:p>
    <w:p w:rsidR="00750998" w:rsidRPr="00750998" w:rsidRDefault="00750998" w:rsidP="0064504E">
      <w:pPr>
        <w:widowControl/>
        <w:shd w:val="clear" w:color="auto" w:fill="FFFFFF"/>
        <w:spacing w:line="378" w:lineRule="atLeast"/>
        <w:jc w:val="left"/>
        <w:rPr>
          <w:ins w:id="56" w:author="沈忠明" w:date="2016-12-28T11:06:00Z"/>
          <w:rFonts w:ascii="Consolas" w:hAnsi="Consolas" w:cs="Consolas" w:hint="eastAsia"/>
          <w:color w:val="008080"/>
          <w:kern w:val="0"/>
          <w:sz w:val="24"/>
          <w:szCs w:val="24"/>
          <w:rPrChange w:id="57" w:author="沈忠明" w:date="2016-12-28T11:18:00Z">
            <w:rPr>
              <w:ins w:id="58" w:author="沈忠明" w:date="2016-12-28T11:06:00Z"/>
              <w:rFonts w:ascii="Helvetica" w:eastAsia="宋体" w:hAnsi="Helvetica" w:cs="Helvetica"/>
              <w:color w:val="000000"/>
              <w:kern w:val="0"/>
              <w:szCs w:val="21"/>
            </w:rPr>
          </w:rPrChange>
        </w:rPr>
        <w:pPrChange w:id="59" w:author="沈忠明" w:date="2016-12-28T11:06:00Z">
          <w:pPr>
            <w:pStyle w:val="a5"/>
            <w:widowControl/>
            <w:numPr>
              <w:numId w:val="1"/>
            </w:numPr>
            <w:shd w:val="clear" w:color="auto" w:fill="FFFFFF"/>
            <w:spacing w:line="378" w:lineRule="atLeast"/>
            <w:ind w:left="420" w:firstLineChars="0" w:hanging="420"/>
            <w:jc w:val="left"/>
          </w:pPr>
        </w:pPrChange>
      </w:pPr>
      <w:bookmarkStart w:id="60" w:name="_GoBack"/>
      <w:bookmarkEnd w:id="60"/>
    </w:p>
    <w:p w:rsidR="00395930" w:rsidRPr="00395930" w:rsidRDefault="00395930" w:rsidP="0039593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  <w:rPrChange w:id="61" w:author="沈忠明" w:date="2016-12-28T11:06:00Z">
            <w:rPr/>
          </w:rPrChange>
        </w:rPr>
        <w:pPrChange w:id="62" w:author="沈忠明" w:date="2016-12-28T11:06:00Z">
          <w:pPr>
            <w:pStyle w:val="a5"/>
            <w:widowControl/>
            <w:numPr>
              <w:numId w:val="1"/>
            </w:numPr>
            <w:shd w:val="clear" w:color="auto" w:fill="FFFFFF"/>
            <w:spacing w:line="378" w:lineRule="atLeast"/>
            <w:ind w:left="420" w:firstLineChars="0" w:hanging="420"/>
            <w:jc w:val="left"/>
          </w:pPr>
        </w:pPrChange>
      </w:pPr>
      <w:moveToRangeStart w:id="63" w:author="沈忠明" w:date="2016-12-28T11:05:00Z" w:name="move470686485"/>
      <w:moveTo w:id="64" w:author="沈忠明" w:date="2016-12-28T11:05:00Z">
        <w:r w:rsidRPr="00395930">
          <w:rPr>
            <w:rFonts w:ascii="Helvetica" w:eastAsia="宋体" w:hAnsi="Helvetica" w:cs="Helvetica"/>
            <w:color w:val="000000"/>
            <w:kern w:val="0"/>
            <w:szCs w:val="21"/>
            <w:rPrChange w:id="65" w:author="沈忠明" w:date="2016-12-28T11:06:00Z">
              <w:rPr/>
            </w:rPrChange>
          </w:rPr>
          <w:t>到此集成就完成，接下来我们详细学习下有哪些验证约束注解吧。</w:t>
        </w:r>
      </w:moveTo>
    </w:p>
    <w:moveToRangeEnd w:id="63"/>
    <w:p w:rsidR="00395930" w:rsidRPr="00395930" w:rsidRDefault="00395930" w:rsidP="00395930">
      <w:pPr>
        <w:rPr>
          <w:rFonts w:hint="eastAsia"/>
          <w:rPrChange w:id="66" w:author="沈忠明" w:date="2016-12-28T11:05:00Z">
            <w:rPr>
              <w:b/>
              <w:bCs/>
              <w:sz w:val="29"/>
              <w:szCs w:val="29"/>
            </w:rPr>
          </w:rPrChange>
        </w:rPr>
        <w:pPrChange w:id="67" w:author="沈忠明" w:date="2016-12-28T11:05:00Z">
          <w:pPr>
            <w:widowControl/>
            <w:shd w:val="clear" w:color="auto" w:fill="FFFFFF"/>
            <w:spacing w:after="120" w:line="360" w:lineRule="atLeast"/>
            <w:jc w:val="left"/>
            <w:outlineLvl w:val="2"/>
          </w:pPr>
        </w:pPrChange>
      </w:pPr>
    </w:p>
    <w:p w:rsidR="00847145" w:rsidRPr="00847145" w:rsidRDefault="00847145" w:rsidP="0084714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47145">
        <w:rPr>
          <w:rFonts w:ascii="Helvetica" w:eastAsia="宋体" w:hAnsi="Helvetica" w:cs="Helvetica"/>
          <w:color w:val="000000"/>
          <w:kern w:val="0"/>
          <w:szCs w:val="21"/>
        </w:rPr>
        <w:t>内置的验证约束注解如下表所示（摘自</w:t>
      </w:r>
      <w:r w:rsidRPr="00847145">
        <w:rPr>
          <w:rFonts w:ascii="Helvetica" w:eastAsia="宋体" w:hAnsi="Helvetica" w:cs="Helvetica"/>
          <w:color w:val="000000"/>
          <w:kern w:val="0"/>
          <w:szCs w:val="21"/>
        </w:rPr>
        <w:t>hibernate validator reference</w:t>
      </w:r>
      <w:r w:rsidRPr="00847145">
        <w:rPr>
          <w:rFonts w:ascii="Helvetica" w:eastAsia="宋体" w:hAnsi="Helvetica" w:cs="Helvetica"/>
          <w:color w:val="000000"/>
          <w:kern w:val="0"/>
          <w:szCs w:val="21"/>
        </w:rPr>
        <w:t>）：</w:t>
      </w:r>
    </w:p>
    <w:tbl>
      <w:tblPr>
        <w:tblW w:w="1089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3765"/>
        <w:gridCol w:w="4925"/>
      </w:tblGrid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验证注解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验证的数据类型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@AssertFalse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Boolean,boolean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验证注解的元素值是false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@AssertTrue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Boolean,boolean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验证注解的元素值是true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@NotNull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任意类型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验证注解的元素值不是null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@Null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任意类型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验证注解的元素值是null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@Min(value=值)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BigDecimal，BigInteger, byte,</w:t>
            </w:r>
          </w:p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short, int, long，等任何Number或CharSequence（存储的是数字）子类型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验证注解的元素值大于等于@Min指定的value值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@Max（value=值）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和@Min要求一样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验证注解的元素值小于等于@Max指定的value值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@DecimalMin(value=值)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和@Min要求一样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验证注解的元素值大于等于@ DecimalMin指定的value值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@DecimalMax(value=值)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和@Min要求一样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验证注解的元素值小于等于@ DecimalMax指定的value值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@Digits(integer=整数位数, fraction=小数位数)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和@Min要求一样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验证注解的元素值的整数位数和小数位数上限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@Size(min=下限, max=上限)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字符串、Collection、Map、数组等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验证注解的元素值的在min和max（包含）指定区间之内，如字符长度、集合大小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@Past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java.util.Date,</w:t>
            </w:r>
          </w:p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java.util.Calendar;</w:t>
            </w:r>
          </w:p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Joda Time类库的日期类型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验证注解的元素值（日期类型）比当前时间早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@Future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与@Past要求一样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验证注解的元素值（日期类型）比当前时间晚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@NotBlank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CharSequence子类型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验证注解的元素值不为空（不为null、去除首位空格后长度为0），不同于@NotEmpty，@NotBlank只应用于字符串且在比较时会去除字符串的首位空格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@Length(min=下限, max=上限)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CharSequence子类型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验证注解的元素值长度在min和max区间内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@NotEmpty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CharSequence子类型、Collection、Map、数组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验证注解的元素值不为null且不为空（字符串长度不为0、集合大小不为0）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@Range(min=最小值, max=最大值)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BigDecimal,BigInteger,CharSequence, byte, short, int, long等原子类型和包装类型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验证注解的元素值在最小值和最大值之间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@Email(regexp=正则表达式,</w:t>
            </w:r>
          </w:p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flag=标志的模式)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CharSequence子类型（如String）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验证注解的元素值是Email，也可以通过regexp和flag指定自定义的email格式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@Pattern(regexp=正则表达式,</w:t>
            </w:r>
          </w:p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flag=标志的模式)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String，任何CharSequence的子类型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验证注解的元素值与指定的正则表达式匹配</w:t>
            </w:r>
          </w:p>
        </w:tc>
      </w:tr>
      <w:tr w:rsidR="00847145" w:rsidRPr="00847145" w:rsidTr="00847145">
        <w:trPr>
          <w:tblCellSpacing w:w="15" w:type="dxa"/>
        </w:trPr>
        <w:tc>
          <w:tcPr>
            <w:tcW w:w="2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@Valid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任何非原子类型</w:t>
            </w:r>
          </w:p>
        </w:tc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指定递归验证关联的对象；</w:t>
            </w:r>
          </w:p>
          <w:p w:rsidR="00847145" w:rsidRPr="00847145" w:rsidRDefault="00847145" w:rsidP="00847145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47145">
              <w:rPr>
                <w:rFonts w:ascii="宋体" w:eastAsia="宋体" w:hAnsi="宋体" w:cs="宋体"/>
                <w:color w:val="000000"/>
                <w:kern w:val="0"/>
                <w:szCs w:val="21"/>
              </w:rPr>
              <w:t>如用户对象中有个地址对象属性，如果想在验证用户对象时一起验证地址对象的话，在地址对象上加@Valid注解即可级联验证</w:t>
            </w:r>
          </w:p>
        </w:tc>
      </w:tr>
    </w:tbl>
    <w:p w:rsidR="00847145" w:rsidRPr="00847145" w:rsidRDefault="00847145" w:rsidP="0084714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4714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47145" w:rsidRPr="00847145" w:rsidRDefault="00847145" w:rsidP="0084714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47145">
        <w:rPr>
          <w:rFonts w:ascii="Helvetica" w:eastAsia="宋体" w:hAnsi="Helvetica" w:cs="Helvetica"/>
          <w:color w:val="000000"/>
          <w:kern w:val="0"/>
          <w:szCs w:val="21"/>
        </w:rPr>
        <w:t>此处只列出</w:t>
      </w:r>
      <w:r w:rsidRPr="00847145">
        <w:rPr>
          <w:rFonts w:ascii="Helvetica" w:eastAsia="宋体" w:hAnsi="Helvetica" w:cs="Helvetica"/>
          <w:color w:val="000000"/>
          <w:kern w:val="0"/>
          <w:szCs w:val="21"/>
        </w:rPr>
        <w:t>Hibernate Validator</w:t>
      </w:r>
      <w:r w:rsidRPr="00847145">
        <w:rPr>
          <w:rFonts w:ascii="Helvetica" w:eastAsia="宋体" w:hAnsi="Helvetica" w:cs="Helvetica"/>
          <w:color w:val="000000"/>
          <w:kern w:val="0"/>
          <w:szCs w:val="21"/>
        </w:rPr>
        <w:t>提供的大部分验证约束注解，请参考</w:t>
      </w:r>
      <w:r w:rsidRPr="00847145">
        <w:rPr>
          <w:rFonts w:ascii="Helvetica" w:eastAsia="宋体" w:hAnsi="Helvetica" w:cs="Helvetica"/>
          <w:color w:val="000000"/>
          <w:kern w:val="0"/>
          <w:szCs w:val="21"/>
        </w:rPr>
        <w:t>hibernate validator</w:t>
      </w:r>
      <w:r w:rsidRPr="00847145">
        <w:rPr>
          <w:rFonts w:ascii="Helvetica" w:eastAsia="宋体" w:hAnsi="Helvetica" w:cs="Helvetica"/>
          <w:color w:val="000000"/>
          <w:kern w:val="0"/>
          <w:szCs w:val="21"/>
        </w:rPr>
        <w:t>官方文档了解其他验证约束注解和进行自定义的验证约束注解定义。</w:t>
      </w:r>
    </w:p>
    <w:p w:rsidR="006F0B90" w:rsidRDefault="006F0B90"/>
    <w:sectPr w:rsidR="006F0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F5BD5"/>
    <w:multiLevelType w:val="hybridMultilevel"/>
    <w:tmpl w:val="81343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沈忠明">
    <w15:presenceInfo w15:providerId="AD" w15:userId="S-1-5-21-1796798350-213117128-1534677891-62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2D"/>
    <w:rsid w:val="00395930"/>
    <w:rsid w:val="0064504E"/>
    <w:rsid w:val="006F0B90"/>
    <w:rsid w:val="00750998"/>
    <w:rsid w:val="0078652D"/>
    <w:rsid w:val="007D1F18"/>
    <w:rsid w:val="00847145"/>
    <w:rsid w:val="008D713A"/>
    <w:rsid w:val="00C9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4D13A-8898-4F95-B72E-A33C51AD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9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471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4714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47145"/>
    <w:rPr>
      <w:b/>
      <w:bCs/>
    </w:rPr>
  </w:style>
  <w:style w:type="character" w:customStyle="1" w:styleId="2Char">
    <w:name w:val="标题 2 Char"/>
    <w:basedOn w:val="a0"/>
    <w:link w:val="2"/>
    <w:uiPriority w:val="9"/>
    <w:rsid w:val="003959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Reference"/>
    <w:basedOn w:val="a0"/>
    <w:uiPriority w:val="32"/>
    <w:qFormat/>
    <w:rsid w:val="00395930"/>
    <w:rPr>
      <w:b/>
      <w:bCs/>
      <w:smallCaps/>
      <w:color w:val="5B9BD5" w:themeColor="accent1"/>
      <w:spacing w:val="5"/>
    </w:rPr>
  </w:style>
  <w:style w:type="character" w:customStyle="1" w:styleId="1Char">
    <w:name w:val="标题 1 Char"/>
    <w:basedOn w:val="a0"/>
    <w:link w:val="1"/>
    <w:uiPriority w:val="9"/>
    <w:rsid w:val="0039593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95930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3959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5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沈忠明</dc:creator>
  <cp:keywords/>
  <dc:description/>
  <cp:lastModifiedBy>沈忠明</cp:lastModifiedBy>
  <cp:revision>6</cp:revision>
  <dcterms:created xsi:type="dcterms:W3CDTF">2016-12-28T03:00:00Z</dcterms:created>
  <dcterms:modified xsi:type="dcterms:W3CDTF">2016-12-28T03:18:00Z</dcterms:modified>
</cp:coreProperties>
</file>